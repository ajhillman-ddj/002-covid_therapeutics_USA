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493727" w:rsidRDefault="00460D70" w14:paraId="0973884A" w14:textId="4545FE54">
      <w:pPr>
        <w:rPr>
          <w:lang w:val="en-GB"/>
        </w:rPr>
      </w:pPr>
      <w:commentRangeStart w:id="1755295152"/>
      <w:r w:rsidRPr="691D2906" w:rsidR="00460D70">
        <w:rPr>
          <w:lang w:val="en-GB"/>
        </w:rPr>
        <w:t xml:space="preserve">Many </w:t>
      </w:r>
      <w:r w:rsidRPr="691D2906" w:rsidR="00737B1F">
        <w:rPr>
          <w:lang w:val="en-GB"/>
        </w:rPr>
        <w:t>large</w:t>
      </w:r>
      <w:commentRangeEnd w:id="1755295152"/>
      <w:r>
        <w:rPr>
          <w:rStyle w:val="CommentReference"/>
        </w:rPr>
        <w:commentReference w:id="1755295152"/>
      </w:r>
      <w:r w:rsidRPr="691D2906" w:rsidR="00737B1F">
        <w:rPr>
          <w:lang w:val="en-GB"/>
        </w:rPr>
        <w:t xml:space="preserve"> states are receiving very small shares of </w:t>
      </w:r>
      <w:r w:rsidRPr="691D2906" w:rsidR="00AE4E69">
        <w:rPr>
          <w:lang w:val="en-GB"/>
        </w:rPr>
        <w:t>US’s stock</w:t>
      </w:r>
      <w:r w:rsidRPr="691D2906" w:rsidR="006A489C">
        <w:rPr>
          <w:lang w:val="en-GB"/>
        </w:rPr>
        <w:t xml:space="preserve"> </w:t>
      </w:r>
      <w:r w:rsidRPr="691D2906" w:rsidR="00AE4E69">
        <w:rPr>
          <w:lang w:val="en-GB"/>
        </w:rPr>
        <w:t xml:space="preserve">of </w:t>
      </w:r>
      <w:r w:rsidRPr="691D2906" w:rsidR="00962C7C">
        <w:rPr>
          <w:lang w:val="en-GB"/>
        </w:rPr>
        <w:t>therapeutics</w:t>
      </w:r>
      <w:r w:rsidRPr="691D2906" w:rsidR="006A489C">
        <w:rPr>
          <w:lang w:val="en-GB"/>
        </w:rPr>
        <w:t xml:space="preserve">. Florida, for example, </w:t>
      </w:r>
      <w:r w:rsidRPr="691D2906" w:rsidR="00801041">
        <w:rPr>
          <w:lang w:val="en-GB"/>
        </w:rPr>
        <w:t>currently has just 26 available courses of either</w:t>
      </w:r>
      <w:r w:rsidRPr="691D2906" w:rsidR="00F81B45">
        <w:rPr>
          <w:lang w:val="en-GB"/>
        </w:rPr>
        <w:t xml:space="preserve"> </w:t>
      </w:r>
      <w:proofErr w:type="spellStart"/>
      <w:r w:rsidRPr="691D2906" w:rsidR="00844CDD">
        <w:rPr>
          <w:lang w:val="en-GB"/>
        </w:rPr>
        <w:t>molnupiravir</w:t>
      </w:r>
      <w:proofErr w:type="spellEnd"/>
      <w:r w:rsidRPr="691D2906" w:rsidR="00844CDD">
        <w:rPr>
          <w:lang w:val="en-GB"/>
        </w:rPr>
        <w:t xml:space="preserve">, </w:t>
      </w:r>
      <w:proofErr w:type="spellStart"/>
      <w:r w:rsidRPr="691D2906" w:rsidR="00844CDD">
        <w:rPr>
          <w:lang w:val="en-GB"/>
        </w:rPr>
        <w:t>sotrovimab</w:t>
      </w:r>
      <w:proofErr w:type="spellEnd"/>
      <w:r w:rsidRPr="691D2906" w:rsidR="00844CDD">
        <w:rPr>
          <w:lang w:val="en-GB"/>
        </w:rPr>
        <w:t xml:space="preserve"> and </w:t>
      </w:r>
      <w:proofErr w:type="spellStart"/>
      <w:r w:rsidRPr="691D2906" w:rsidR="00844CDD">
        <w:rPr>
          <w:lang w:val="en-GB"/>
        </w:rPr>
        <w:t>Paxlovid</w:t>
      </w:r>
      <w:proofErr w:type="spellEnd"/>
      <w:r w:rsidRPr="691D2906" w:rsidR="00844CDD">
        <w:rPr>
          <w:lang w:val="en-GB"/>
        </w:rPr>
        <w:t xml:space="preserve"> for every 100,000 people.</w:t>
      </w:r>
      <w:r w:rsidRPr="691D2906" w:rsidR="004E3564">
        <w:rPr>
          <w:lang w:val="en-GB"/>
        </w:rPr>
        <w:t xml:space="preserve"> In comparison, </w:t>
      </w:r>
      <w:r w:rsidRPr="691D2906" w:rsidR="00A17F87">
        <w:rPr>
          <w:lang w:val="en-GB"/>
        </w:rPr>
        <w:t>Pennsylvania</w:t>
      </w:r>
      <w:r w:rsidRPr="691D2906" w:rsidR="00A17F87">
        <w:rPr>
          <w:lang w:val="en-GB"/>
        </w:rPr>
        <w:t xml:space="preserve"> and Iowa – states with similar Covid-19 cases levels to Florida – both have in excess of 180 available course per 100,000 people. </w:t>
      </w:r>
      <w:r>
        <w:br/>
      </w:r>
      <w:r>
        <w:br/>
      </w:r>
      <w:r w:rsidRPr="691D2906" w:rsidR="00844CDD">
        <w:rPr>
          <w:lang w:val="en-GB"/>
        </w:rPr>
        <w:t xml:space="preserve">Florida </w:t>
      </w:r>
      <w:r w:rsidRPr="691D2906" w:rsidR="00447367">
        <w:rPr>
          <w:lang w:val="en-GB"/>
        </w:rPr>
        <w:t xml:space="preserve">currently accounts for </w:t>
      </w:r>
      <w:r w:rsidRPr="691D2906" w:rsidR="004E3564">
        <w:rPr>
          <w:lang w:val="en-GB"/>
        </w:rPr>
        <w:t>over</w:t>
      </w:r>
      <w:commentRangeStart w:id="280391628"/>
      <w:r w:rsidRPr="691D2906" w:rsidR="004E3564">
        <w:rPr>
          <w:lang w:val="en-GB"/>
        </w:rPr>
        <w:t xml:space="preserve"> 7%</w:t>
      </w:r>
      <w:r w:rsidRPr="691D2906" w:rsidR="00E97ED6">
        <w:rPr>
          <w:lang w:val="en-GB"/>
        </w:rPr>
        <w:t xml:space="preserve"> of all </w:t>
      </w:r>
      <w:r w:rsidRPr="691D2906" w:rsidR="004E3564">
        <w:rPr>
          <w:lang w:val="en-GB"/>
        </w:rPr>
        <w:t>inpatient hospital beds</w:t>
      </w:r>
      <w:commentRangeEnd w:id="280391628"/>
      <w:r>
        <w:rPr>
          <w:rStyle w:val="CommentReference"/>
        </w:rPr>
        <w:commentReference w:id="280391628"/>
      </w:r>
      <w:r w:rsidRPr="691D2906" w:rsidR="004E3564">
        <w:rPr>
          <w:lang w:val="en-GB"/>
        </w:rPr>
        <w:t xml:space="preserve"> taken up by Covid-19 patients</w:t>
      </w:r>
      <w:r w:rsidRPr="691D2906" w:rsidR="00E97ED6">
        <w:rPr>
          <w:lang w:val="en-GB"/>
        </w:rPr>
        <w:t xml:space="preserve"> in the US in the past seven days but only holds 1.3% of all available courses.</w:t>
      </w:r>
      <w:r w:rsidRPr="691D2906" w:rsidR="004E3564">
        <w:rPr>
          <w:lang w:val="en-GB"/>
        </w:rPr>
        <w:t xml:space="preserve"> </w:t>
      </w:r>
      <w:r w:rsidRPr="691D2906" w:rsidR="0065000B">
        <w:rPr>
          <w:lang w:val="en-GB"/>
        </w:rPr>
        <w:t xml:space="preserve">The other states with a shortage of therapeutics relative to </w:t>
      </w:r>
      <w:r w:rsidRPr="691D2906" w:rsidR="001B1FB7">
        <w:rPr>
          <w:lang w:val="en-GB"/>
        </w:rPr>
        <w:t>Covid-19 patients include</w:t>
      </w:r>
      <w:r w:rsidRPr="691D2906" w:rsidR="00FE363A">
        <w:rPr>
          <w:lang w:val="en-GB"/>
        </w:rPr>
        <w:t xml:space="preserve"> New York, </w:t>
      </w:r>
      <w:r w:rsidRPr="691D2906" w:rsidR="00FE363A">
        <w:rPr>
          <w:lang w:val="en-GB"/>
        </w:rPr>
        <w:t>Ohio</w:t>
      </w:r>
      <w:r w:rsidRPr="691D2906" w:rsidR="00FE363A">
        <w:rPr>
          <w:lang w:val="en-GB"/>
        </w:rPr>
        <w:t xml:space="preserve"> and Connecticut.</w:t>
      </w:r>
    </w:p>
    <w:p w:rsidR="00FE363A" w:rsidRDefault="00FE363A" w14:paraId="0528DA41" w14:textId="381AF5E6">
      <w:pPr>
        <w:rPr>
          <w:lang w:val="en-GB"/>
        </w:rPr>
      </w:pPr>
      <w:commentRangeStart w:id="478946896"/>
      <w:r w:rsidRPr="691D2906" w:rsidR="00FE363A">
        <w:rPr>
          <w:lang w:val="en-GB"/>
        </w:rPr>
        <w:t>Even within Florid</w:t>
      </w:r>
      <w:commentRangeEnd w:id="478946896"/>
      <w:r>
        <w:rPr>
          <w:rStyle w:val="CommentReference"/>
        </w:rPr>
        <w:commentReference w:id="478946896"/>
      </w:r>
      <w:r w:rsidRPr="691D2906" w:rsidR="00FE363A">
        <w:rPr>
          <w:lang w:val="en-GB"/>
        </w:rPr>
        <w:t xml:space="preserve">a, there are significant inequalities in the levels of available therapeutics. </w:t>
      </w:r>
      <w:r w:rsidRPr="691D2906" w:rsidR="006D2851">
        <w:rPr>
          <w:lang w:val="en-GB"/>
        </w:rPr>
        <w:t>There are currently no facilities in Jacksonville with available courses</w:t>
      </w:r>
      <w:r w:rsidRPr="691D2906" w:rsidR="00976155">
        <w:rPr>
          <w:lang w:val="en-GB"/>
        </w:rPr>
        <w:t xml:space="preserve"> while centres in Orlando only have a short supply of </w:t>
      </w:r>
      <w:proofErr w:type="spellStart"/>
      <w:r w:rsidRPr="691D2906" w:rsidR="00976155">
        <w:rPr>
          <w:lang w:val="en-GB"/>
        </w:rPr>
        <w:t>Paxlovid</w:t>
      </w:r>
      <w:proofErr w:type="spellEnd"/>
      <w:r w:rsidRPr="691D2906" w:rsidR="00976155">
        <w:rPr>
          <w:lang w:val="en-GB"/>
        </w:rPr>
        <w:t xml:space="preserve"> available (3</w:t>
      </w:r>
      <w:r w:rsidRPr="691D2906" w:rsidR="001C30C4">
        <w:rPr>
          <w:lang w:val="en-GB"/>
        </w:rPr>
        <w:t>2 courses per 100,000 people)</w:t>
      </w:r>
      <w:r w:rsidRPr="691D2906" w:rsidR="00976155">
        <w:rPr>
          <w:lang w:val="en-GB"/>
        </w:rPr>
        <w:t>.</w:t>
      </w:r>
      <w:r w:rsidRPr="691D2906" w:rsidR="001C30C4">
        <w:rPr>
          <w:lang w:val="en-GB"/>
        </w:rPr>
        <w:t xml:space="preserve"> But </w:t>
      </w:r>
      <w:r w:rsidRPr="691D2906" w:rsidR="00D87360">
        <w:rPr>
          <w:lang w:val="en-GB"/>
        </w:rPr>
        <w:t xml:space="preserve">Miami has more than double that rate of available </w:t>
      </w:r>
      <w:proofErr w:type="spellStart"/>
      <w:r w:rsidRPr="691D2906" w:rsidR="00D87360">
        <w:rPr>
          <w:lang w:val="en-GB"/>
        </w:rPr>
        <w:t>Paxlovid</w:t>
      </w:r>
      <w:proofErr w:type="spellEnd"/>
      <w:r w:rsidRPr="691D2906" w:rsidR="00D87360">
        <w:rPr>
          <w:lang w:val="en-GB"/>
        </w:rPr>
        <w:t xml:space="preserve"> at </w:t>
      </w:r>
      <w:r w:rsidRPr="691D2906" w:rsidR="00257089">
        <w:rPr>
          <w:lang w:val="en-GB"/>
        </w:rPr>
        <w:t>73 courses per 100,000.</w:t>
      </w:r>
    </w:p>
    <w:p w:rsidR="00B1535C" w:rsidRDefault="00493727" w14:paraId="143D76D7" w14:textId="4C154E31">
      <w:pPr>
        <w:rPr>
          <w:lang w:val="en-GB"/>
        </w:rPr>
      </w:pPr>
      <w:r w:rsidRPr="691D2906" w:rsidR="00493727">
        <w:rPr>
          <w:lang w:val="en-GB"/>
        </w:rPr>
        <w:t>At the other end of the scale</w:t>
      </w:r>
      <w:r w:rsidRPr="691D2906" w:rsidR="004E3564">
        <w:rPr>
          <w:lang w:val="en-GB"/>
        </w:rPr>
        <w:t xml:space="preserve">, </w:t>
      </w:r>
      <w:r w:rsidRPr="691D2906" w:rsidR="00C97069">
        <w:rPr>
          <w:lang w:val="en-GB"/>
        </w:rPr>
        <w:t>Iowa</w:t>
      </w:r>
      <w:r w:rsidRPr="691D2906" w:rsidR="00C97069">
        <w:rPr>
          <w:lang w:val="en-GB"/>
        </w:rPr>
        <w:t xml:space="preserve"> and Utah’s shares of </w:t>
      </w:r>
      <w:r w:rsidRPr="691D2906" w:rsidR="00CF1026">
        <w:rPr>
          <w:lang w:val="en-GB"/>
        </w:rPr>
        <w:t xml:space="preserve">all available courses (1.4% and 1.2% respectively) are double their shares of </w:t>
      </w:r>
      <w:r w:rsidRPr="691D2906" w:rsidR="00493727">
        <w:rPr>
          <w:lang w:val="en-GB"/>
        </w:rPr>
        <w:t>inpatient</w:t>
      </w:r>
      <w:r w:rsidRPr="691D2906" w:rsidR="003D70CF">
        <w:rPr>
          <w:lang w:val="en-GB"/>
        </w:rPr>
        <w:t>s</w:t>
      </w:r>
      <w:r w:rsidRPr="691D2906" w:rsidR="00493727">
        <w:rPr>
          <w:lang w:val="en-GB"/>
        </w:rPr>
        <w:t xml:space="preserve"> with Covid-19 (0.6% for each).</w:t>
      </w:r>
      <w:r>
        <w:br/>
      </w:r>
      <w:r>
        <w:br/>
      </w:r>
      <w:r w:rsidRPr="691D2906" w:rsidR="00160541">
        <w:rPr>
          <w:lang w:val="en-GB"/>
        </w:rPr>
        <w:t xml:space="preserve">Maine </w:t>
      </w:r>
      <w:r w:rsidRPr="691D2906" w:rsidR="00B1535C">
        <w:rPr>
          <w:lang w:val="en-GB"/>
        </w:rPr>
        <w:t>appear</w:t>
      </w:r>
      <w:r w:rsidRPr="691D2906" w:rsidR="00160541">
        <w:rPr>
          <w:lang w:val="en-GB"/>
        </w:rPr>
        <w:t>s to be one of the states with</w:t>
      </w:r>
      <w:r w:rsidRPr="691D2906" w:rsidR="00B1535C">
        <w:rPr>
          <w:lang w:val="en-GB"/>
        </w:rPr>
        <w:t xml:space="preserve"> the most plentiful stock of </w:t>
      </w:r>
      <w:r w:rsidRPr="691D2906" w:rsidR="00B507C8">
        <w:rPr>
          <w:lang w:val="en-GB"/>
        </w:rPr>
        <w:t xml:space="preserve">allocated courses. </w:t>
      </w:r>
      <w:r w:rsidRPr="691D2906" w:rsidR="00160541">
        <w:rPr>
          <w:lang w:val="en-GB"/>
        </w:rPr>
        <w:t>It</w:t>
      </w:r>
      <w:r w:rsidRPr="691D2906" w:rsidR="00B507C8">
        <w:rPr>
          <w:lang w:val="en-GB"/>
        </w:rPr>
        <w:t xml:space="preserve"> currently ha</w:t>
      </w:r>
      <w:r w:rsidRPr="691D2906" w:rsidR="00160541">
        <w:rPr>
          <w:lang w:val="en-GB"/>
        </w:rPr>
        <w:t>s</w:t>
      </w:r>
      <w:r w:rsidRPr="691D2906" w:rsidR="00B507C8">
        <w:rPr>
          <w:lang w:val="en-GB"/>
        </w:rPr>
        <w:t xml:space="preserve"> just </w:t>
      </w:r>
      <w:r w:rsidRPr="691D2906" w:rsidR="00F66234">
        <w:rPr>
          <w:lang w:val="en-GB"/>
        </w:rPr>
        <w:t>two</w:t>
      </w:r>
      <w:r w:rsidRPr="691D2906" w:rsidR="00B507C8">
        <w:rPr>
          <w:lang w:val="en-GB"/>
        </w:rPr>
        <w:t xml:space="preserve"> Covid-19 cases for each available antiviral course, </w:t>
      </w:r>
      <w:del w:author="Manasi Vaidya" w:date="2022-01-25T19:59:13.51Z" w:id="329380245">
        <w:r w:rsidRPr="691D2906" w:rsidDel="00F66234">
          <w:rPr>
            <w:lang w:val="en-GB"/>
          </w:rPr>
          <w:delText xml:space="preserve">or alternatively, five courses for every </w:delText>
        </w:r>
        <w:r w:rsidRPr="691D2906" w:rsidDel="009A3313">
          <w:rPr>
            <w:lang w:val="en-GB"/>
          </w:rPr>
          <w:delText>one hospitalised Covid-19 patient.</w:delText>
        </w:r>
      </w:del>
      <w:r w:rsidRPr="691D2906" w:rsidR="009A3313">
        <w:rPr>
          <w:lang w:val="en-GB"/>
        </w:rPr>
        <w:t xml:space="preserve"> In contrast, both Delaware and North Dakota have 100 Covid-19 cases for each available antiviral course. </w:t>
      </w:r>
      <w:r w:rsidRPr="691D2906" w:rsidR="00D1735C">
        <w:rPr>
          <w:lang w:val="en-GB"/>
        </w:rPr>
        <w:t xml:space="preserve">Unlike most US states, </w:t>
      </w:r>
      <w:r w:rsidRPr="691D2906" w:rsidR="00160541">
        <w:rPr>
          <w:lang w:val="en-GB"/>
        </w:rPr>
        <w:t>Maine</w:t>
      </w:r>
      <w:r w:rsidRPr="691D2906" w:rsidR="00785E05">
        <w:rPr>
          <w:lang w:val="en-GB"/>
        </w:rPr>
        <w:t xml:space="preserve"> did not </w:t>
      </w:r>
      <w:r w:rsidRPr="691D2906" w:rsidR="00D1735C">
        <w:rPr>
          <w:lang w:val="en-GB"/>
        </w:rPr>
        <w:t>a</w:t>
      </w:r>
      <w:r w:rsidRPr="691D2906" w:rsidR="00785E05">
        <w:rPr>
          <w:lang w:val="en-GB"/>
        </w:rPr>
        <w:t xml:space="preserve"> sharp increase in Covid-19 cases during the Omicron wave, </w:t>
      </w:r>
      <w:r w:rsidRPr="691D2906" w:rsidR="00AF3625">
        <w:rPr>
          <w:lang w:val="en-GB"/>
        </w:rPr>
        <w:t xml:space="preserve">and </w:t>
      </w:r>
      <w:r w:rsidRPr="691D2906" w:rsidR="00742D91">
        <w:rPr>
          <w:lang w:val="en-GB"/>
        </w:rPr>
        <w:t xml:space="preserve">so it </w:t>
      </w:r>
      <w:r w:rsidRPr="691D2906" w:rsidR="00EE495A">
        <w:rPr>
          <w:lang w:val="en-GB"/>
        </w:rPr>
        <w:t xml:space="preserve">seems reasonable to wonder whether the state’s </w:t>
      </w:r>
      <w:r w:rsidRPr="691D2906" w:rsidR="00D1735C">
        <w:rPr>
          <w:lang w:val="en-GB"/>
        </w:rPr>
        <w:t>allocation could be better utilised by other states.</w:t>
      </w:r>
    </w:p>
    <w:p w:rsidR="006517AF" w:rsidRDefault="006517AF" w14:paraId="68658251" w14:textId="1FA117FD">
      <w:pPr>
        <w:rPr>
          <w:lang w:val="en-GB"/>
        </w:rPr>
      </w:pPr>
    </w:p>
    <w:p w:rsidR="002A2D52" w:rsidRDefault="000B2A8F" w14:paraId="7706B660" w14:textId="1352221B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4B1D9D7C" wp14:editId="4A7E5F39">
            <wp:extent cx="3691757" cy="3632200"/>
            <wp:effectExtent l="0" t="0" r="4445" b="6350"/>
            <wp:docPr id="3" name="Picture 3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bar char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3335" cy="3633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844CDD" w:rsidR="00460D70" w:rsidRDefault="000B2A8F" w14:paraId="66C1C7B6" w14:textId="7FB50E68" w14:noSpellErr="1">
      <w:pPr>
        <w:rPr>
          <w:lang w:val="en-GB"/>
        </w:rPr>
      </w:pPr>
      <w:r w:rsidR="000B2A8F">
        <w:drawing>
          <wp:inline wp14:editId="2E545890" wp14:anchorId="0934FDE5">
            <wp:extent cx="4513172" cy="5321300"/>
            <wp:effectExtent l="0" t="0" r="1905" b="0"/>
            <wp:docPr id="1" name="Picture 1" descr="Table&#10;&#10;Description automatically generated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c5df084148cf46d5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13172" cy="532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2A8F">
        <w:drawing>
          <wp:inline wp14:editId="0AF49A90" wp14:anchorId="47787E63">
            <wp:extent cx="4058631" cy="2749550"/>
            <wp:effectExtent l="0" t="0" r="0" b="0"/>
            <wp:docPr id="2" name="Picture 2" descr="Chart, scatter chart, bubble chart&#10;&#10;Description automatically generated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2"/>
                    <pic:cNvPicPr/>
                  </pic:nvPicPr>
                  <pic:blipFill>
                    <a:blip r:embed="Rb17656bb6ecf4606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058631" cy="274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Start w:id="658648260"/>
      <w:commentRangeEnd w:id="658648260"/>
      <w:r>
        <w:rPr>
          <w:rStyle w:val="CommentReference"/>
        </w:rPr>
        <w:commentReference w:id="658648260"/>
      </w:r>
    </w:p>
    <w:sectPr w:rsidRPr="00844CDD" w:rsidR="00460D70"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14="http://schemas.microsoft.com/office/word/2010/wordml" xmlns:w="http://schemas.openxmlformats.org/wordprocessingml/2006/main">
  <w:comment w:initials="MV" w:author="Manasi Vaidya" w:date="2022-01-25T14:55:16" w:id="1755295152">
    <w:p w:rsidR="691D2906" w:rsidRDefault="691D2906" w14:paraId="77F84A4A" w14:textId="2605CBD8">
      <w:pPr>
        <w:pStyle w:val="CommentText"/>
      </w:pPr>
      <w:r w:rsidR="691D2906">
        <w:rPr/>
        <w:t xml:space="preserve">All of this works as is, and I have included it in the draft. </w:t>
      </w:r>
      <w:r>
        <w:rPr>
          <w:rStyle w:val="CommentReference"/>
        </w:rPr>
        <w:annotationRef/>
      </w:r>
    </w:p>
  </w:comment>
  <w:comment w:initials="MV" w:author="Manasi Vaidya" w:date="2022-01-25T14:57:06" w:id="280391628">
    <w:p w:rsidR="691D2906" w:rsidRDefault="691D2906" w14:paraId="397FE123" w14:textId="204B3F06">
      <w:pPr>
        <w:pStyle w:val="CommentText"/>
      </w:pPr>
      <w:r w:rsidR="691D2906">
        <w:rPr/>
        <w:t>the low quantity of available courses won't be used in these hospitalized patients, so this correlation may not hold true. Instead of hospitalized patients, is there a way to look at Covid-19 infection rate (Cases per 100,000 (last 7 days)) instead?</w:t>
      </w:r>
      <w:r>
        <w:rPr>
          <w:rStyle w:val="CommentReference"/>
        </w:rPr>
        <w:annotationRef/>
      </w:r>
    </w:p>
  </w:comment>
  <w:comment w:initials="MV" w:author="Manasi Vaidya" w:date="2022-01-25T14:57:24" w:id="478946896">
    <w:p w:rsidR="691D2906" w:rsidRDefault="691D2906" w14:paraId="1BBC9F1C" w14:textId="690700F7">
      <w:pPr>
        <w:pStyle w:val="CommentText"/>
      </w:pPr>
      <w:r w:rsidR="691D2906">
        <w:rPr/>
        <w:t xml:space="preserve">Fine as is. </w:t>
      </w:r>
      <w:r>
        <w:rPr>
          <w:rStyle w:val="CommentReference"/>
        </w:rPr>
        <w:annotationRef/>
      </w:r>
    </w:p>
  </w:comment>
  <w:comment w:initials="MV" w:author="Manasi Vaidya" w:date="2022-01-25T15:00:39" w:id="658648260">
    <w:p w:rsidR="691D2906" w:rsidRDefault="691D2906" w14:paraId="59555474" w14:textId="48F68AAB">
      <w:pPr>
        <w:pStyle w:val="CommentText"/>
      </w:pPr>
      <w:r w:rsidR="691D2906">
        <w:rPr/>
        <w:t>Is it possible to add the state labels to a few more states?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77F84A4A"/>
  <w15:commentEx w15:done="0" w15:paraId="397FE123"/>
  <w15:commentEx w15:done="0" w15:paraId="1BBC9F1C"/>
  <w15:commentEx w15:done="0" w15:paraId="59555474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3A0656E8" w16cex:dateUtc="2022-01-25T19:55:16.623Z"/>
  <w16cex:commentExtensible w16cex:durableId="3865D89C" w16cex:dateUtc="2022-01-25T19:57:06.406Z"/>
  <w16cex:commentExtensible w16cex:durableId="092A13A3" w16cex:dateUtc="2022-01-25T19:57:24.325Z"/>
  <w16cex:commentExtensible w16cex:durableId="442DAC52" w16cex:dateUtc="2022-01-25T20:00:39.897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77F84A4A" w16cid:durableId="3A0656E8"/>
  <w16cid:commentId w16cid:paraId="397FE123" w16cid:durableId="3865D89C"/>
  <w16cid:commentId w16cid:paraId="1BBC9F1C" w16cid:durableId="092A13A3"/>
  <w16cid:commentId w16cid:paraId="59555474" w16cid:durableId="442DAC5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mc="http://schemas.openxmlformats.org/markup-compatibility/2006" xmlns:w15="http://schemas.microsoft.com/office/word/2012/wordml" mc:Ignorable="w15">
  <w15:person w15:author="Manasi Vaidya">
    <w15:presenceInfo w15:providerId="AD" w15:userId="S::manasi.vaidya@globaldata.com::90f766ca-d655-4de8-b4c9-476da034481f"/>
  </w15:person>
</w15:people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tru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182"/>
    <w:rsid w:val="000B2A8F"/>
    <w:rsid w:val="00160541"/>
    <w:rsid w:val="001B1FB7"/>
    <w:rsid w:val="001C30C4"/>
    <w:rsid w:val="001E1534"/>
    <w:rsid w:val="00257089"/>
    <w:rsid w:val="002A2D52"/>
    <w:rsid w:val="00373A07"/>
    <w:rsid w:val="00394DE2"/>
    <w:rsid w:val="003D70CF"/>
    <w:rsid w:val="00447367"/>
    <w:rsid w:val="00460D70"/>
    <w:rsid w:val="00493727"/>
    <w:rsid w:val="004C2182"/>
    <w:rsid w:val="004E3564"/>
    <w:rsid w:val="005F3244"/>
    <w:rsid w:val="0065000B"/>
    <w:rsid w:val="006517AF"/>
    <w:rsid w:val="006A489C"/>
    <w:rsid w:val="006D2851"/>
    <w:rsid w:val="00737B1F"/>
    <w:rsid w:val="00742D91"/>
    <w:rsid w:val="00785E05"/>
    <w:rsid w:val="00801041"/>
    <w:rsid w:val="00844CDD"/>
    <w:rsid w:val="00917D48"/>
    <w:rsid w:val="00933A3D"/>
    <w:rsid w:val="00962C7C"/>
    <w:rsid w:val="00976155"/>
    <w:rsid w:val="009A3313"/>
    <w:rsid w:val="00A17F87"/>
    <w:rsid w:val="00A4212D"/>
    <w:rsid w:val="00AE4E69"/>
    <w:rsid w:val="00AF3625"/>
    <w:rsid w:val="00B1535C"/>
    <w:rsid w:val="00B507C8"/>
    <w:rsid w:val="00C97069"/>
    <w:rsid w:val="00CF1026"/>
    <w:rsid w:val="00D1735C"/>
    <w:rsid w:val="00D87360"/>
    <w:rsid w:val="00E97ED6"/>
    <w:rsid w:val="00EE495A"/>
    <w:rsid w:val="00F66234"/>
    <w:rsid w:val="00F81B45"/>
    <w:rsid w:val="00FE363A"/>
    <w:rsid w:val="057D0018"/>
    <w:rsid w:val="2733DD36"/>
    <w:rsid w:val="2733DD36"/>
    <w:rsid w:val="36B0073B"/>
    <w:rsid w:val="4E7AD853"/>
    <w:rsid w:val="691D2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FE963"/>
  <w15:chartTrackingRefBased/>
  <w15:docId w15:val="{1BB597B7-0A85-41C9-91F5-6B9B6085C05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0D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image" Target="media/image1.png" Id="rId4" /><Relationship Type="http://schemas.openxmlformats.org/officeDocument/2006/relationships/comments" Target="comments.xml" Id="R224abb29377d4ece" /><Relationship Type="http://schemas.microsoft.com/office/2011/relationships/people" Target="people.xml" Id="R8fa733c12dc24914" /><Relationship Type="http://schemas.microsoft.com/office/2011/relationships/commentsExtended" Target="commentsExtended.xml" Id="R696c8a3c135c4021" /><Relationship Type="http://schemas.microsoft.com/office/2016/09/relationships/commentsIds" Target="commentsIds.xml" Id="R8619a80b760148e9" /><Relationship Type="http://schemas.microsoft.com/office/2018/08/relationships/commentsExtensible" Target="commentsExtensible.xml" Id="R87bc49b6e1774fc8" /><Relationship Type="http://schemas.openxmlformats.org/officeDocument/2006/relationships/image" Target="/media/image4.png" Id="Rc5df084148cf46d5" /><Relationship Type="http://schemas.openxmlformats.org/officeDocument/2006/relationships/image" Target="/media/image5.png" Id="Rb17656bb6ecf460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Andrew Hillman</dc:creator>
  <keywords/>
  <dc:description/>
  <lastModifiedBy>Manasi Vaidya</lastModifiedBy>
  <revision>45</revision>
  <dcterms:created xsi:type="dcterms:W3CDTF">2022-01-25T13:58:00.0000000Z</dcterms:created>
  <dcterms:modified xsi:type="dcterms:W3CDTF">2022-01-25T20:01:20.9220263Z</dcterms:modified>
</coreProperties>
</file>